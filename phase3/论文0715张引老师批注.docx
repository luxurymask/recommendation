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1A3F4" w14:textId="77777777" w:rsidR="005442A5" w:rsidRDefault="000C25FA" w:rsidP="000C25FA">
      <w:pPr>
        <w:pStyle w:val="1"/>
        <w:rPr>
          <w:ins w:id="0" w:author="Yin Zhang" w:date="2017-07-15T12:52:00Z"/>
          <w:rFonts w:hint="eastAsia"/>
        </w:rPr>
      </w:pPr>
      <w:r>
        <w:rPr>
          <w:rFonts w:hint="eastAsia"/>
        </w:rPr>
        <w:t>第三章</w:t>
      </w:r>
    </w:p>
    <w:p w14:paraId="5AEEFD63" w14:textId="77777777" w:rsidR="00F55A88" w:rsidRDefault="00F55A88" w:rsidP="00F55A88">
      <w:pPr>
        <w:rPr>
          <w:ins w:id="1" w:author="Yin Zhang" w:date="2017-07-15T12:52:00Z"/>
          <w:rFonts w:hint="eastAsia"/>
        </w:rPr>
        <w:pPrChange w:id="2" w:author="Yin Zhang" w:date="2017-07-15T12:52:00Z">
          <w:pPr>
            <w:pStyle w:val="1"/>
          </w:pPr>
        </w:pPrChange>
      </w:pPr>
    </w:p>
    <w:p w14:paraId="1D7BB2A8" w14:textId="2EF72995" w:rsidR="00F55A88" w:rsidRPr="00F55A88" w:rsidRDefault="00F55A88" w:rsidP="00F55A88">
      <w:pPr>
        <w:rPr>
          <w:rFonts w:hint="eastAsia"/>
        </w:rPr>
        <w:pPrChange w:id="3" w:author="Yin Zhang" w:date="2017-07-15T12:52:00Z">
          <w:pPr>
            <w:pStyle w:val="1"/>
          </w:pPr>
        </w:pPrChange>
      </w:pPr>
      <w:ins w:id="4" w:author="Yin Zhang" w:date="2017-07-15T12:52:00Z">
        <w:r>
          <w:rPr>
            <w:rFonts w:hint="eastAsia"/>
          </w:rPr>
          <w:t>3.1 时间树与用户的搜索经验</w:t>
        </w:r>
      </w:ins>
    </w:p>
    <w:p w14:paraId="1224CD57" w14:textId="77777777" w:rsidR="00731778" w:rsidRDefault="005F3A72" w:rsidP="004579CD">
      <w:pPr>
        <w:ind w:firstLine="420"/>
        <w:rPr>
          <w:ins w:id="5" w:author="Yin Zhang" w:date="2017-07-15T12:49:00Z"/>
          <w:rFonts w:hint="eastAsia"/>
        </w:rPr>
      </w:pPr>
      <w:r>
        <w:rPr>
          <w:rFonts w:hint="eastAsia"/>
        </w:rPr>
        <w:t>在此前对</w:t>
      </w:r>
      <w:del w:id="6" w:author="Yin Zhang" w:date="2017-07-15T12:31:00Z">
        <w:r w:rsidDel="000940A5">
          <w:rPr>
            <w:rFonts w:hint="eastAsia"/>
          </w:rPr>
          <w:delText>探索式</w:delText>
        </w:r>
      </w:del>
      <w:ins w:id="7" w:author="Yin Zhang" w:date="2017-07-15T12:31:00Z">
        <w:r w:rsidR="000940A5">
          <w:rPr>
            <w:rFonts w:hint="eastAsia"/>
          </w:rPr>
          <w:t>复杂</w:t>
        </w:r>
      </w:ins>
      <w:r>
        <w:rPr>
          <w:rFonts w:hint="eastAsia"/>
        </w:rPr>
        <w:t>搜索</w:t>
      </w:r>
      <w:r w:rsidR="00D7367B" w:rsidRPr="00D36D70">
        <w:rPr>
          <w:rFonts w:hint="eastAsia"/>
        </w:rPr>
        <w:t>的研究中，</w:t>
      </w:r>
      <w:bookmarkStart w:id="8" w:name="_GoBack"/>
      <w:commentRangeStart w:id="9"/>
      <w:ins w:id="10" w:author="Yin Zhang" w:date="2017-07-15T12:31:00Z">
        <w:r w:rsidR="000940A5">
          <w:rPr>
            <w:rFonts w:hint="eastAsia"/>
          </w:rPr>
          <w:t>作者</w:t>
        </w:r>
      </w:ins>
      <w:ins w:id="11" w:author="Yin Zhang" w:date="2017-07-15T12:32:00Z">
        <w:r w:rsidR="000940A5">
          <w:rPr>
            <w:rFonts w:hint="eastAsia"/>
          </w:rPr>
          <w:t>所在实验室</w:t>
        </w:r>
      </w:ins>
      <w:del w:id="12" w:author="Yin Zhang" w:date="2017-07-15T12:31:00Z">
        <w:r w:rsidR="00D7367B" w:rsidRPr="00D36D70" w:rsidDel="000940A5">
          <w:rPr>
            <w:rFonts w:hint="eastAsia"/>
          </w:rPr>
          <w:delText>我们</w:delText>
        </w:r>
      </w:del>
      <w:r w:rsidR="00D7367B" w:rsidRPr="00D36D70">
        <w:rPr>
          <w:rFonts w:hint="eastAsia"/>
        </w:rPr>
        <w:t>提出了时间树</w:t>
      </w:r>
      <w:ins w:id="13" w:author="Yin Zhang" w:date="2017-07-15T12:34:00Z">
        <w:r w:rsidR="003744DE">
          <w:rPr>
            <w:rFonts w:hint="eastAsia"/>
          </w:rPr>
          <w:t>理论</w:t>
        </w:r>
      </w:ins>
      <w:r w:rsidR="00D7367B" w:rsidRPr="00D36D70">
        <w:rPr>
          <w:rFonts w:hint="eastAsia"/>
        </w:rPr>
        <w:t>来</w:t>
      </w:r>
      <w:ins w:id="14" w:author="Yin Zhang" w:date="2017-07-15T12:33:00Z">
        <w:r w:rsidR="000940A5">
          <w:rPr>
            <w:rFonts w:hint="eastAsia"/>
          </w:rPr>
          <w:t>对</w:t>
        </w:r>
      </w:ins>
      <w:del w:id="15" w:author="Yin Zhang" w:date="2017-07-15T12:33:00Z">
        <w:r w:rsidR="00D7367B" w:rsidRPr="00D36D70" w:rsidDel="000940A5">
          <w:rPr>
            <w:rFonts w:hint="eastAsia"/>
          </w:rPr>
          <w:delText>进行</w:delText>
        </w:r>
      </w:del>
      <w:r w:rsidR="00D7367B" w:rsidRPr="00D36D70">
        <w:rPr>
          <w:rFonts w:hint="eastAsia"/>
        </w:rPr>
        <w:t>复杂搜索任务</w:t>
      </w:r>
      <w:ins w:id="16" w:author="Yin Zhang" w:date="2017-07-15T12:33:00Z">
        <w:r w:rsidR="000940A5">
          <w:rPr>
            <w:rFonts w:hint="eastAsia"/>
          </w:rPr>
          <w:t>进行</w:t>
        </w:r>
      </w:ins>
      <w:r w:rsidR="00D7367B" w:rsidRPr="00D36D70">
        <w:rPr>
          <w:rFonts w:hint="eastAsia"/>
        </w:rPr>
        <w:t>管理</w:t>
      </w:r>
      <w:ins w:id="17" w:author="Yin Zhang" w:date="2017-07-15T12:33:00Z">
        <w:r w:rsidR="000940A5">
          <w:rPr>
            <w:rFonts w:hint="eastAsia"/>
          </w:rPr>
          <w:t>，并</w:t>
        </w:r>
      </w:ins>
      <w:del w:id="18" w:author="Yin Zhang" w:date="2017-07-15T12:33:00Z">
        <w:r w:rsidR="00D7367B" w:rsidRPr="00D36D70" w:rsidDel="000940A5">
          <w:rPr>
            <w:rFonts w:hint="eastAsia"/>
          </w:rPr>
          <w:delText>以及</w:delText>
        </w:r>
      </w:del>
      <w:ins w:id="19" w:author="Yin Zhang" w:date="2017-07-15T12:33:00Z">
        <w:r w:rsidR="000940A5">
          <w:rPr>
            <w:rFonts w:hint="eastAsia"/>
          </w:rPr>
          <w:t>对</w:t>
        </w:r>
      </w:ins>
      <w:r w:rsidR="00D7367B" w:rsidRPr="00D36D70">
        <w:rPr>
          <w:rFonts w:hint="eastAsia"/>
        </w:rPr>
        <w:t>复杂搜索过程</w:t>
      </w:r>
      <w:ins w:id="20" w:author="Yin Zhang" w:date="2017-07-15T12:33:00Z">
        <w:r w:rsidR="000940A5">
          <w:rPr>
            <w:rFonts w:hint="eastAsia"/>
          </w:rPr>
          <w:t>进行</w:t>
        </w:r>
      </w:ins>
      <w:del w:id="21" w:author="Yin Zhang" w:date="2017-07-15T12:33:00Z">
        <w:r w:rsidR="00D7367B" w:rsidRPr="00D36D70" w:rsidDel="000940A5">
          <w:rPr>
            <w:rFonts w:hint="eastAsia"/>
          </w:rPr>
          <w:delText>的</w:delText>
        </w:r>
      </w:del>
      <w:r w:rsidR="00D7367B" w:rsidRPr="00D36D70">
        <w:rPr>
          <w:rFonts w:hint="eastAsia"/>
        </w:rPr>
        <w:t>可视化</w:t>
      </w:r>
      <w:commentRangeEnd w:id="9"/>
      <w:r w:rsidR="003744DE">
        <w:rPr>
          <w:rStyle w:val="a7"/>
        </w:rPr>
        <w:commentReference w:id="9"/>
      </w:r>
      <w:bookmarkEnd w:id="8"/>
      <w:r w:rsidR="00D7367B" w:rsidRPr="00D36D70">
        <w:rPr>
          <w:rFonts w:hint="eastAsia"/>
        </w:rPr>
        <w:t>。在时间树</w:t>
      </w:r>
      <w:ins w:id="22" w:author="Yin Zhang" w:date="2017-07-15T12:34:00Z">
        <w:r w:rsidR="003744DE">
          <w:rPr>
            <w:rFonts w:hint="eastAsia"/>
          </w:rPr>
          <w:t>理论</w:t>
        </w:r>
      </w:ins>
      <w:del w:id="23" w:author="Yin Zhang" w:date="2017-07-15T12:33:00Z">
        <w:r w:rsidR="00D7367B" w:rsidRPr="00D36D70" w:rsidDel="000940A5">
          <w:rPr>
            <w:rFonts w:hint="eastAsia"/>
          </w:rPr>
          <w:delText>理论</w:delText>
        </w:r>
      </w:del>
      <w:r w:rsidR="00D7367B" w:rsidRPr="00D36D70">
        <w:rPr>
          <w:rFonts w:hint="eastAsia"/>
        </w:rPr>
        <w:t>中，每一个搜索任务都可以被表示成一棵时间树。在时间树中，查询和点击被表示为节点，并且被组织成一种</w:t>
      </w:r>
      <w:r w:rsidR="00D7367B">
        <w:rPr>
          <w:rFonts w:hint="eastAsia"/>
        </w:rPr>
        <w:t>带有时间关系的源追踪树型结构（</w:t>
      </w:r>
      <w:r w:rsidR="00D7367B" w:rsidRPr="00D36D70">
        <w:t>relative chro</w:t>
      </w:r>
      <w:r w:rsidR="00D7367B">
        <w:t>nological source-tracking tree ，</w:t>
      </w:r>
      <w:r w:rsidR="00D7367B">
        <w:rPr>
          <w:rFonts w:hint="eastAsia"/>
        </w:rPr>
        <w:t>后文中简称</w:t>
      </w:r>
      <w:commentRangeStart w:id="24"/>
      <w:r w:rsidR="00D7367B">
        <w:t>RCST</w:t>
      </w:r>
      <w:commentRangeEnd w:id="24"/>
      <w:r w:rsidR="003744DE">
        <w:rPr>
          <w:rStyle w:val="a7"/>
        </w:rPr>
        <w:commentReference w:id="24"/>
      </w:r>
      <w:r w:rsidR="00D7367B">
        <w:rPr>
          <w:rFonts w:hint="eastAsia"/>
        </w:rPr>
        <w:t>结构</w:t>
      </w:r>
      <w:r w:rsidR="00D7367B">
        <w:t>）</w:t>
      </w:r>
      <w:r w:rsidR="00D7367B" w:rsidRPr="00D36D70">
        <w:rPr>
          <w:rFonts w:hint="eastAsia"/>
        </w:rPr>
        <w:t>。</w:t>
      </w:r>
    </w:p>
    <w:p w14:paraId="2142C5FC" w14:textId="75F1B3B5" w:rsidR="00731778" w:rsidRDefault="00731778" w:rsidP="004579CD">
      <w:pPr>
        <w:ind w:firstLine="420"/>
        <w:rPr>
          <w:ins w:id="25" w:author="Yin Zhang" w:date="2017-07-15T12:49:00Z"/>
          <w:rFonts w:hint="eastAsia"/>
        </w:rPr>
      </w:pPr>
      <w:ins w:id="26" w:author="Yin Zhang" w:date="2017-07-15T12:49:00Z">
        <w:r>
          <w:rPr>
            <w:rFonts w:hint="eastAsia"/>
          </w:rPr>
          <w:t>时间树的数学模型</w:t>
        </w:r>
      </w:ins>
      <w:ins w:id="27" w:author="Yin Zhang" w:date="2017-07-15T12:50:00Z">
        <w:r>
          <w:rPr>
            <w:rFonts w:hint="eastAsia"/>
          </w:rPr>
          <w:t>。</w:t>
        </w:r>
      </w:ins>
    </w:p>
    <w:p w14:paraId="634B8A50" w14:textId="28E62C6B" w:rsidR="005B7EE2" w:rsidRDefault="00D7367B" w:rsidP="004579CD">
      <w:pPr>
        <w:ind w:firstLine="420"/>
      </w:pPr>
      <w:commentRangeStart w:id="28"/>
      <w:r w:rsidRPr="00D36D70">
        <w:rPr>
          <w:rFonts w:hint="eastAsia"/>
        </w:rPr>
        <w:t>这种</w:t>
      </w:r>
      <w:r>
        <w:rPr>
          <w:rFonts w:hint="eastAsia"/>
        </w:rPr>
        <w:t>结构</w:t>
      </w:r>
      <w:r w:rsidRPr="00D36D70">
        <w:rPr>
          <w:rFonts w:hint="eastAsia"/>
        </w:rPr>
        <w:t>是时间树的最典型特征</w:t>
      </w:r>
      <w:commentRangeEnd w:id="28"/>
      <w:r w:rsidR="003647FA">
        <w:rPr>
          <w:rStyle w:val="a7"/>
        </w:rPr>
        <w:commentReference w:id="28"/>
      </w:r>
      <w:r w:rsidRPr="00D36D70">
        <w:rPr>
          <w:rFonts w:hint="eastAsia"/>
        </w:rPr>
        <w:t>。基于</w:t>
      </w:r>
      <w:r>
        <w:rPr>
          <w:rFonts w:hint="eastAsia"/>
        </w:rPr>
        <w:t>RCST结构</w:t>
      </w:r>
      <w:r w:rsidRPr="00D36D70">
        <w:rPr>
          <w:rFonts w:hint="eastAsia"/>
        </w:rPr>
        <w:t>，用户可以快速地</w:t>
      </w:r>
      <w:commentRangeStart w:id="29"/>
      <w:r w:rsidRPr="00D36D70">
        <w:rPr>
          <w:rFonts w:hint="eastAsia"/>
        </w:rPr>
        <w:t>分辨查询与点击之间</w:t>
      </w:r>
      <w:commentRangeEnd w:id="29"/>
      <w:r w:rsidR="00387EAB">
        <w:rPr>
          <w:rStyle w:val="a7"/>
        </w:rPr>
        <w:commentReference w:id="29"/>
      </w:r>
      <w:r w:rsidRPr="00D36D70">
        <w:rPr>
          <w:rFonts w:hint="eastAsia"/>
        </w:rPr>
        <w:t>的关系。例如，用户可以根据一些节点的位置关系来判别这些节点间的</w:t>
      </w:r>
      <w:ins w:id="30" w:author="Yin Zhang" w:date="2017-07-15T12:38:00Z">
        <w:r w:rsidR="00387EAB">
          <w:rPr>
            <w:rFonts w:hint="eastAsia"/>
          </w:rPr>
          <w:t>相对</w:t>
        </w:r>
      </w:ins>
      <w:r>
        <w:rPr>
          <w:rFonts w:hint="eastAsia"/>
        </w:rPr>
        <w:t>时间</w:t>
      </w:r>
      <w:del w:id="31" w:author="Yin Zhang" w:date="2017-07-15T12:38:00Z">
        <w:r w:rsidDel="00387EAB">
          <w:rPr>
            <w:rFonts w:hint="eastAsia"/>
          </w:rPr>
          <w:delText>先后</w:delText>
        </w:r>
      </w:del>
      <w:r>
        <w:rPr>
          <w:rFonts w:hint="eastAsia"/>
        </w:rPr>
        <w:t>顺序</w:t>
      </w:r>
      <w:r w:rsidRPr="00D36D70">
        <w:rPr>
          <w:rFonts w:hint="eastAsia"/>
        </w:rPr>
        <w:t>，也</w:t>
      </w:r>
      <w:commentRangeStart w:id="32"/>
      <w:r w:rsidRPr="00D36D70">
        <w:rPr>
          <w:rFonts w:hint="eastAsia"/>
        </w:rPr>
        <w:t>可以从一个查询的源节点得到查询动机的启发</w:t>
      </w:r>
      <w:commentRangeEnd w:id="32"/>
      <w:r w:rsidR="00387EAB">
        <w:rPr>
          <w:rStyle w:val="a7"/>
        </w:rPr>
        <w:commentReference w:id="32"/>
      </w:r>
      <w:r w:rsidRPr="00D36D70">
        <w:rPr>
          <w:rFonts w:hint="eastAsia"/>
        </w:rPr>
        <w:t>，</w:t>
      </w:r>
      <w:del w:id="33" w:author="Yin Zhang" w:date="2017-07-15T12:48:00Z">
        <w:r w:rsidRPr="00D36D70" w:rsidDel="009D108E">
          <w:rPr>
            <w:rFonts w:hint="eastAsia"/>
          </w:rPr>
          <w:delText>另外，</w:delText>
        </w:r>
      </w:del>
      <w:r w:rsidRPr="00D36D70">
        <w:rPr>
          <w:rFonts w:hint="eastAsia"/>
        </w:rPr>
        <w:t>用户还可以轻松地根据时间树的RCST结构对非常复杂的搜索任务进行子任务的划分。</w:t>
      </w:r>
    </w:p>
    <w:p w14:paraId="69ABBD47" w14:textId="64060BDB" w:rsidR="000C25FA" w:rsidRDefault="00751860" w:rsidP="004579CD">
      <w:pPr>
        <w:ind w:firstLine="420"/>
      </w:pPr>
      <w:del w:id="34" w:author="Yin Zhang" w:date="2017-07-15T12:48:00Z">
        <w:r w:rsidDel="009D108E">
          <w:rPr>
            <w:rFonts w:hint="eastAsia"/>
          </w:rPr>
          <w:delText>既然</w:delText>
        </w:r>
      </w:del>
      <w:r>
        <w:rPr>
          <w:rFonts w:hint="eastAsia"/>
        </w:rPr>
        <w:t>时间树能够记录</w:t>
      </w:r>
      <w:r w:rsidR="00172A1A">
        <w:rPr>
          <w:rFonts w:hint="eastAsia"/>
        </w:rPr>
        <w:t>用户的搜索过程，我们有理由提出假设，时间树中蕴含了用户的搜索经验。</w:t>
      </w:r>
      <w:r w:rsidR="00074E84">
        <w:rPr>
          <w:rFonts w:hint="eastAsia"/>
        </w:rPr>
        <w:t>本文希望提出一种基于搜索经验的查询推荐方法，并依据此方法设计并实现查询推荐系统以形成一套完整的基于搜索经验的探索式搜索查询推荐解决方案。</w:t>
      </w:r>
    </w:p>
    <w:p w14:paraId="3A8D40E3" w14:textId="2E9E7F54" w:rsidR="00AA7491" w:rsidDel="00A42874" w:rsidRDefault="00AA7491" w:rsidP="004579CD">
      <w:pPr>
        <w:ind w:firstLine="420"/>
        <w:rPr>
          <w:del w:id="35" w:author="Yin Zhang" w:date="2017-07-15T12:56:00Z"/>
        </w:rPr>
      </w:pPr>
      <w:del w:id="36" w:author="Yin Zhang" w:date="2017-07-15T12:56:00Z">
        <w:r w:rsidDel="00A42874">
          <w:rPr>
            <w:rFonts w:hint="eastAsia"/>
          </w:rPr>
          <w:delText>为了</w:delText>
        </w:r>
        <w:r w:rsidR="0018543E" w:rsidDel="00A42874">
          <w:rPr>
            <w:rFonts w:hint="eastAsia"/>
          </w:rPr>
          <w:delText>进行基于搜索经验的查询推荐，首先需要证明搜索经验在时间树中的蕴含性</w:delText>
        </w:r>
        <w:r w:rsidDel="00A42874">
          <w:rPr>
            <w:rFonts w:hint="eastAsia"/>
          </w:rPr>
          <w:delText>。</w:delText>
        </w:r>
        <w:r w:rsidR="00765ED7" w:rsidDel="00A42874">
          <w:rPr>
            <w:rFonts w:hint="eastAsia"/>
          </w:rPr>
          <w:delText>本章将设计实验，验证我们的假设——时间树中蕴含了用户的搜索经验。</w:delText>
        </w:r>
      </w:del>
    </w:p>
    <w:p w14:paraId="5E435254" w14:textId="249F9C49" w:rsidR="00D47020" w:rsidRDefault="001F2E62" w:rsidP="00103BCA">
      <w:pPr>
        <w:ind w:firstLine="420"/>
      </w:pPr>
      <w:r>
        <w:rPr>
          <w:rFonts w:hint="eastAsia"/>
        </w:rPr>
        <w:t>为了</w:t>
      </w:r>
      <w:r w:rsidR="00342BDA">
        <w:rPr>
          <w:rFonts w:hint="eastAsia"/>
        </w:rPr>
        <w:t>更好地</w:t>
      </w:r>
      <w:r>
        <w:rPr>
          <w:rFonts w:hint="eastAsia"/>
        </w:rPr>
        <w:t>验证时间树中蕴含用户搜索经验这一假设，我们首先需要对用户的搜索经验进行建模。</w:t>
      </w:r>
      <w:r w:rsidR="00B4146A">
        <w:rPr>
          <w:rFonts w:hint="eastAsia"/>
        </w:rPr>
        <w:t>因此我们提出</w:t>
      </w:r>
      <w:r w:rsidR="006842B7">
        <w:rPr>
          <w:rFonts w:hint="eastAsia"/>
        </w:rPr>
        <w:t>了</w:t>
      </w:r>
      <w:r w:rsidR="00B4146A">
        <w:rPr>
          <w:rFonts w:hint="eastAsia"/>
        </w:rPr>
        <w:t>搜索经验模型</w:t>
      </w:r>
      <w:r w:rsidR="00A361EA">
        <w:rPr>
          <w:rFonts w:hint="eastAsia"/>
        </w:rPr>
        <w:t>。</w:t>
      </w:r>
      <w:r w:rsidR="00103BCA">
        <w:rPr>
          <w:rFonts w:hint="eastAsia"/>
        </w:rPr>
        <w:t>我们将搜索经验</w:t>
      </w:r>
      <w:r w:rsidR="00DD0CD1">
        <w:rPr>
          <w:rFonts w:hint="eastAsia"/>
        </w:rPr>
        <w:t>模型</w:t>
      </w:r>
      <w:r w:rsidR="00103BCA">
        <w:rPr>
          <w:rFonts w:hint="eastAsia"/>
        </w:rPr>
        <w:t>定义为</w:t>
      </w:r>
      <w:r w:rsidR="00DD0CD1">
        <w:rPr>
          <w:rFonts w:hint="eastAsia"/>
        </w:rPr>
        <w:t>一个</w:t>
      </w:r>
      <w:r w:rsidR="00103BCA">
        <w:rPr>
          <w:rFonts w:hint="eastAsia"/>
        </w:rPr>
        <w:t>三元组E</w:t>
      </w:r>
      <w:r w:rsidR="00C40420">
        <w:t>&lt;</w:t>
      </w:r>
      <w:r w:rsidR="001E4E1C">
        <w:t>T</w:t>
      </w:r>
      <w:r w:rsidR="00E01816">
        <w:rPr>
          <w:rFonts w:hint="eastAsia"/>
        </w:rPr>
        <w:t>E</w:t>
      </w:r>
      <w:r w:rsidR="00E01816">
        <w:t>, C</w:t>
      </w:r>
      <w:r w:rsidR="000B5F52">
        <w:rPr>
          <w:rFonts w:hint="eastAsia"/>
        </w:rPr>
        <w:t>E</w:t>
      </w:r>
      <w:r w:rsidR="00E01816">
        <w:t>, T</w:t>
      </w:r>
      <w:r w:rsidR="001E4E1C">
        <w:t>H</w:t>
      </w:r>
      <w:r w:rsidR="000B5F52">
        <w:rPr>
          <w:rFonts w:hint="eastAsia"/>
        </w:rPr>
        <w:t>E</w:t>
      </w:r>
      <w:r w:rsidR="00C40420">
        <w:t>&gt;</w:t>
      </w:r>
      <w:r w:rsidR="00103BCA">
        <w:rPr>
          <w:rFonts w:hint="eastAsia"/>
        </w:rPr>
        <w:t>，其中</w:t>
      </w:r>
      <w:r w:rsidR="001E4E1C">
        <w:t>T</w:t>
      </w:r>
      <w:r w:rsidR="00B7081A">
        <w:rPr>
          <w:rFonts w:hint="eastAsia"/>
        </w:rPr>
        <w:t>E</w:t>
      </w:r>
      <w:r w:rsidR="00103BCA">
        <w:rPr>
          <w:rFonts w:hint="eastAsia"/>
        </w:rPr>
        <w:t>，</w:t>
      </w:r>
      <w:r w:rsidR="00E31E4C">
        <w:t>C</w:t>
      </w:r>
      <w:r w:rsidR="00B7081A">
        <w:rPr>
          <w:rFonts w:hint="eastAsia"/>
        </w:rPr>
        <w:t>E</w:t>
      </w:r>
      <w:r w:rsidR="00103BCA">
        <w:rPr>
          <w:rFonts w:hint="eastAsia"/>
        </w:rPr>
        <w:t>和</w:t>
      </w:r>
      <w:r w:rsidR="00E31E4C">
        <w:t>T</w:t>
      </w:r>
      <w:r w:rsidR="001E4E1C">
        <w:rPr>
          <w:rFonts w:hint="eastAsia"/>
        </w:rPr>
        <w:t>H</w:t>
      </w:r>
      <w:r w:rsidR="00B7081A">
        <w:rPr>
          <w:rFonts w:hint="eastAsia"/>
        </w:rPr>
        <w:t>E</w:t>
      </w:r>
      <w:r w:rsidR="00585EC9">
        <w:rPr>
          <w:rFonts w:hint="eastAsia"/>
        </w:rPr>
        <w:t>分别表示</w:t>
      </w:r>
      <w:r w:rsidR="00103BCA">
        <w:rPr>
          <w:rFonts w:hint="eastAsia"/>
        </w:rPr>
        <w:t>用户在进行探索式搜索过程中的时间经验，因果经验以及主题经验。</w:t>
      </w:r>
      <w:r w:rsidR="00A40289">
        <w:rPr>
          <w:rFonts w:hint="eastAsia"/>
        </w:rPr>
        <w:t>其中时间经验为用户在搜索中</w:t>
      </w:r>
      <w:r w:rsidR="0086299A">
        <w:rPr>
          <w:rFonts w:hint="eastAsia"/>
        </w:rPr>
        <w:t>进行查询点击行为的时间先后关系</w:t>
      </w:r>
      <w:r w:rsidR="00957269">
        <w:rPr>
          <w:rFonts w:hint="eastAsia"/>
        </w:rPr>
        <w:t>，例如用户首先查询了某个词，进行了某些点击，又查询了某些词</w:t>
      </w:r>
      <w:r w:rsidR="0086299A">
        <w:rPr>
          <w:rFonts w:hint="eastAsia"/>
        </w:rPr>
        <w:t>。</w:t>
      </w:r>
      <w:r w:rsidR="00A40289">
        <w:rPr>
          <w:rFonts w:hint="eastAsia"/>
        </w:rPr>
        <w:t>因果经验为用户所进行查询的查询来源，例如用户从某篇文章中看到了某个关键词获得了查询灵感，或者用户是进行了一次查询重构。</w:t>
      </w:r>
      <w:r w:rsidR="00327C0C">
        <w:rPr>
          <w:rFonts w:hint="eastAsia"/>
        </w:rPr>
        <w:t>用户在进行一次复杂搜索任务的过程中，</w:t>
      </w:r>
      <w:r w:rsidR="00327C0C" w:rsidRPr="00D36D70">
        <w:rPr>
          <w:rFonts w:hint="eastAsia"/>
        </w:rPr>
        <w:t>经常会将复杂的搜索任务划分为几个子话题、子任务。</w:t>
      </w:r>
      <w:r w:rsidR="00C4576F">
        <w:rPr>
          <w:rFonts w:hint="eastAsia"/>
        </w:rPr>
        <w:t>这些子任务提供了一种复杂搜索任务的清晰结构展现，</w:t>
      </w:r>
      <w:r w:rsidR="008E4176">
        <w:rPr>
          <w:rFonts w:hint="eastAsia"/>
        </w:rPr>
        <w:t>反映了用户对其所进行的复杂搜索任务的规划。</w:t>
      </w:r>
      <w:r w:rsidR="00C4576F">
        <w:rPr>
          <w:rFonts w:hint="eastAsia"/>
        </w:rPr>
        <w:t>我们就将用户对子任务的划分定义为主题经验</w:t>
      </w:r>
      <w:r w:rsidR="00327C0C" w:rsidRPr="00D36D70">
        <w:rPr>
          <w:rFonts w:hint="eastAsia"/>
        </w:rPr>
        <w:t>。</w:t>
      </w:r>
    </w:p>
    <w:p w14:paraId="3EDE010C" w14:textId="6A2059B2" w:rsidR="008E6196" w:rsidRDefault="00814300" w:rsidP="00D47020">
      <w:pPr>
        <w:ind w:firstLine="420"/>
      </w:pPr>
      <w:r>
        <w:rPr>
          <w:rFonts w:hint="eastAsia"/>
        </w:rPr>
        <w:t>搜索经验模型将用户的搜索经验划分为时间经验，因果经验以及主题经验三种经验，我们就可以通过分别验证时间树中对这三种搜索经验的蕴含性来验证时</w:t>
      </w:r>
      <w:r>
        <w:rPr>
          <w:rFonts w:hint="eastAsia"/>
        </w:rPr>
        <w:lastRenderedPageBreak/>
        <w:t>间树中对用户搜索经验的蕴含性。</w:t>
      </w:r>
      <w:r w:rsidR="008E6196">
        <w:rPr>
          <w:rFonts w:hint="eastAsia"/>
        </w:rPr>
        <w:t>但是用户的这三种搜索经验并不能直观地观测到，为了解决这一问题，我们使用用户对搜索过程的回想来从侧面验证这三种搜索经验。</w:t>
      </w:r>
      <w:r w:rsidR="008E6196" w:rsidRPr="00D36D70">
        <w:rPr>
          <w:rFonts w:hint="eastAsia"/>
        </w:rPr>
        <w:t>对过去事件的回想对于解决问题的重要性并不亚于其对于社会交往的重要性。例如，人们可能会需要向他的同事介绍他解决一个复杂问题时的搜索过程，或者可能会需要在解决新任务的时候，应用一些以往的搜索经验。想要表述过去的搜索任务，人们需要有条理地对记忆进行组织。</w:t>
      </w:r>
      <w:proofErr w:type="spellStart"/>
      <w:r w:rsidR="008E6196">
        <w:t>Habermas</w:t>
      </w:r>
      <w:proofErr w:type="spellEnd"/>
      <w:r w:rsidR="00FC47AF">
        <w:rPr>
          <w:rFonts w:hint="eastAsia"/>
        </w:rPr>
        <w:t>等人</w:t>
      </w:r>
      <w:r w:rsidR="008E6196" w:rsidRPr="00D36D70">
        <w:rPr>
          <w:rFonts w:hint="eastAsia"/>
        </w:rPr>
        <w:t>提出了人们对过去事件回想的评价标准，好的回想应当具有三个性质：时间一致性，因果一致性以及主题一致性。</w:t>
      </w:r>
      <w:r w:rsidR="008E6196">
        <w:rPr>
          <w:rFonts w:hint="eastAsia"/>
        </w:rPr>
        <w:t>我们可以通过分别验证使用时间树的用户在对搜索过程的回想中的这三种一致性来评价时间树对时间经验，因果经验以及主题经验的蕴含性。</w:t>
      </w:r>
    </w:p>
    <w:p w14:paraId="0B34E3CB" w14:textId="65E58CB0" w:rsidR="004F27F8" w:rsidRPr="00D36D70" w:rsidRDefault="004F27F8" w:rsidP="008E6196">
      <w:pPr>
        <w:ind w:firstLine="480"/>
      </w:pPr>
      <w:r>
        <w:rPr>
          <w:rFonts w:hint="eastAsia"/>
        </w:rPr>
        <w:t>因此本章</w:t>
      </w:r>
      <w:r w:rsidR="00FB0434">
        <w:rPr>
          <w:rFonts w:hint="eastAsia"/>
        </w:rPr>
        <w:t>将</w:t>
      </w:r>
      <w:r>
        <w:rPr>
          <w:rFonts w:hint="eastAsia"/>
        </w:rPr>
        <w:t>从用户对复杂任务搜索过程的回想</w:t>
      </w:r>
      <w:r w:rsidR="00CA0928">
        <w:rPr>
          <w:rFonts w:hint="eastAsia"/>
        </w:rPr>
        <w:t>的角度设计实验，通过对比用户在使用时间树与使用普通线形日志搜索后，依据两种不同日志形式对搜索过程进行回想时在时间一致性，因果一致性以及主题一致性上的表现来评价时间树与普通线性日志对时间经验，因果经验以及主题经验的蕴含性。</w:t>
      </w:r>
    </w:p>
    <w:p w14:paraId="087C9081" w14:textId="179E5CA8" w:rsidR="008E6196" w:rsidRDefault="00C1406E" w:rsidP="00C1406E">
      <w:pPr>
        <w:pStyle w:val="2"/>
      </w:pPr>
      <w:r>
        <w:rPr>
          <w:rFonts w:hint="eastAsia"/>
        </w:rPr>
        <w:t>3.1 搜索经验模型</w:t>
      </w:r>
    </w:p>
    <w:p w14:paraId="31555D4B" w14:textId="280ADCFE" w:rsidR="00C1406E" w:rsidRDefault="008F522D" w:rsidP="007226BD">
      <w:pPr>
        <w:pStyle w:val="3"/>
      </w:pPr>
      <w:r>
        <w:rPr>
          <w:rFonts w:hint="eastAsia"/>
        </w:rPr>
        <w:t xml:space="preserve">3.1.1 </w:t>
      </w:r>
      <w:r w:rsidR="00586136">
        <w:rPr>
          <w:rFonts w:hint="eastAsia"/>
        </w:rPr>
        <w:t>用户学习</w:t>
      </w:r>
    </w:p>
    <w:p w14:paraId="70BF1F37" w14:textId="77777777" w:rsidR="00D350F8" w:rsidRDefault="00C07F48" w:rsidP="00C1406E">
      <w:r>
        <w:rPr>
          <w:rFonts w:hint="eastAsia"/>
        </w:rPr>
        <w:tab/>
      </w:r>
      <w:r w:rsidR="0075788A">
        <w:rPr>
          <w:rFonts w:hint="eastAsia"/>
        </w:rPr>
        <w:t>为了建立用户搜索经验模型，</w:t>
      </w:r>
      <w:r w:rsidR="00353B85">
        <w:rPr>
          <w:rFonts w:hint="eastAsia"/>
        </w:rPr>
        <w:t>我们首先要分析用户在搜索过程中都会产生哪些经验。</w:t>
      </w:r>
      <w:r w:rsidR="002A720C">
        <w:rPr>
          <w:rFonts w:hint="eastAsia"/>
        </w:rPr>
        <w:t>我们对用户进行复杂搜索的过程</w:t>
      </w:r>
      <w:r w:rsidR="009937DE">
        <w:rPr>
          <w:rFonts w:hint="eastAsia"/>
        </w:rPr>
        <w:t>进行分析。</w:t>
      </w:r>
      <w:r w:rsidR="002113F8">
        <w:rPr>
          <w:rFonts w:hint="eastAsia"/>
        </w:rPr>
        <w:t>最基本也最容易观察到，用户的查询和点击会按照时间先后进行，用户不会同时进行两个查询或点击行为，</w:t>
      </w:r>
      <w:r w:rsidR="00315534">
        <w:rPr>
          <w:rFonts w:hint="eastAsia"/>
        </w:rPr>
        <w:t>因此用户的查询和点击一定具有</w:t>
      </w:r>
      <w:r w:rsidR="005E26FF">
        <w:rPr>
          <w:rFonts w:hint="eastAsia"/>
        </w:rPr>
        <w:t>一定的</w:t>
      </w:r>
      <w:r w:rsidR="00315534">
        <w:rPr>
          <w:rFonts w:hint="eastAsia"/>
        </w:rPr>
        <w:t>时间先后顺序。</w:t>
      </w:r>
      <w:r w:rsidR="00720B8B">
        <w:rPr>
          <w:rFonts w:hint="eastAsia"/>
        </w:rPr>
        <w:t>其次，用户进行某个查询，一定是具</w:t>
      </w:r>
      <w:r w:rsidR="003D3052">
        <w:rPr>
          <w:rFonts w:hint="eastAsia"/>
        </w:rPr>
        <w:t>有一定的原因，例如来自点击结果，或者来自用户当前所进行任务的任务需求</w:t>
      </w:r>
      <w:r w:rsidR="004B4134">
        <w:rPr>
          <w:rFonts w:hint="eastAsia"/>
        </w:rPr>
        <w:t>，或者来自突然迸发的灵感</w:t>
      </w:r>
      <w:r w:rsidR="006E3239">
        <w:rPr>
          <w:rFonts w:hint="eastAsia"/>
        </w:rPr>
        <w:t>。</w:t>
      </w:r>
      <w:r w:rsidR="004A021E">
        <w:rPr>
          <w:rFonts w:hint="eastAsia"/>
        </w:rPr>
        <w:t>最后，用户在进行复杂搜索任务的过程中，由于任务的复杂性，用户常常需要将任务划分为各个小的子任务，并</w:t>
      </w:r>
      <w:r w:rsidR="00990BE7">
        <w:rPr>
          <w:rFonts w:hint="eastAsia"/>
        </w:rPr>
        <w:t>在</w:t>
      </w:r>
      <w:r w:rsidR="00D84DCC">
        <w:rPr>
          <w:rFonts w:hint="eastAsia"/>
        </w:rPr>
        <w:t>逐一完成各个子</w:t>
      </w:r>
      <w:r w:rsidR="004A021E">
        <w:rPr>
          <w:rFonts w:hint="eastAsia"/>
        </w:rPr>
        <w:t>任务</w:t>
      </w:r>
      <w:r w:rsidR="00FA7FA3">
        <w:rPr>
          <w:rFonts w:hint="eastAsia"/>
        </w:rPr>
        <w:t>的过程中完成</w:t>
      </w:r>
      <w:r w:rsidR="00C26916">
        <w:rPr>
          <w:rFonts w:hint="eastAsia"/>
        </w:rPr>
        <w:t>复杂搜索任务</w:t>
      </w:r>
      <w:r w:rsidR="000E315D">
        <w:rPr>
          <w:rFonts w:hint="eastAsia"/>
        </w:rPr>
        <w:t>。</w:t>
      </w:r>
      <w:r w:rsidR="00FE53DC">
        <w:rPr>
          <w:rFonts w:hint="eastAsia"/>
        </w:rPr>
        <w:t>子任务的划分对复杂搜索任务的完成有很重要的意义，它反映了了用户对搜索任务理解的完整度，更好地对子任务进行划分，有助于用户更清晰地完成复杂搜索任务。</w:t>
      </w:r>
    </w:p>
    <w:p w14:paraId="02B74D7C" w14:textId="0ACA5582" w:rsidR="0031103F" w:rsidRDefault="00D84DCC" w:rsidP="00D350F8">
      <w:pPr>
        <w:ind w:firstLine="420"/>
      </w:pPr>
      <w:r>
        <w:rPr>
          <w:rFonts w:hint="eastAsia"/>
        </w:rPr>
        <w:t>但用户在进行</w:t>
      </w:r>
      <w:r w:rsidR="00A12A91">
        <w:rPr>
          <w:rFonts w:hint="eastAsia"/>
        </w:rPr>
        <w:t>搜索的过程中，</w:t>
      </w:r>
      <w:r w:rsidR="00A50FFD">
        <w:rPr>
          <w:rFonts w:hint="eastAsia"/>
        </w:rPr>
        <w:t>每一个子任务并不是连贯完成的，用户常常会因为各种干扰因素而发生子任务的切换</w:t>
      </w:r>
      <w:r w:rsidR="003D15AD">
        <w:rPr>
          <w:rFonts w:hint="eastAsia"/>
        </w:rPr>
        <w:t>，</w:t>
      </w:r>
      <w:r w:rsidR="0047774B">
        <w:rPr>
          <w:rFonts w:hint="eastAsia"/>
        </w:rPr>
        <w:t>例如</w:t>
      </w:r>
      <w:r w:rsidR="00680AB7">
        <w:rPr>
          <w:rFonts w:hint="eastAsia"/>
        </w:rPr>
        <w:t>用户在进行子任务A的过程中点击了一篇文章，文章中提到了一个关键词C，而这个关键词是属于子任务B</w:t>
      </w:r>
      <w:r w:rsidR="00840BF3">
        <w:rPr>
          <w:rFonts w:hint="eastAsia"/>
        </w:rPr>
        <w:t>中的内容，用户如果搜索了关键词C，便产生了一次由子任务A到子任务B的切换，而此时，子任务A</w:t>
      </w:r>
      <w:r w:rsidR="00DB2A18">
        <w:rPr>
          <w:rFonts w:hint="eastAsia"/>
        </w:rPr>
        <w:t>尚没有被完成，在未来的某个时间点，用户很可能会重新对子任务A进行搜索。</w:t>
      </w:r>
      <w:r w:rsidR="00FE53DC">
        <w:rPr>
          <w:rFonts w:hint="eastAsia"/>
        </w:rPr>
        <w:t>因此，</w:t>
      </w:r>
      <w:r w:rsidR="00D350F8">
        <w:rPr>
          <w:rFonts w:hint="eastAsia"/>
        </w:rPr>
        <w:t>子任务往往散落在用户搜索过程中的各个时间点上，</w:t>
      </w:r>
      <w:r w:rsidR="00AF4075">
        <w:rPr>
          <w:rFonts w:hint="eastAsia"/>
        </w:rPr>
        <w:t>因此，将离散杂乱的搜索过程划分为各个子任务的过程，也应该是</w:t>
      </w:r>
      <w:r w:rsidR="006F3FE3">
        <w:rPr>
          <w:rFonts w:hint="eastAsia"/>
        </w:rPr>
        <w:t>用户产生的</w:t>
      </w:r>
      <w:r w:rsidR="00AF4075">
        <w:rPr>
          <w:rFonts w:hint="eastAsia"/>
        </w:rPr>
        <w:t>搜索经验中很重要的一点。</w:t>
      </w:r>
    </w:p>
    <w:p w14:paraId="1BC51B76" w14:textId="059BAA10" w:rsidR="006F3FE3" w:rsidRDefault="006F3FE3" w:rsidP="00D350F8">
      <w:pPr>
        <w:ind w:firstLine="420"/>
      </w:pPr>
      <w:r>
        <w:rPr>
          <w:rFonts w:hint="eastAsia"/>
        </w:rPr>
        <w:t>据此，我们观察到了在用户搜索过程中产生的各种搜索经验</w:t>
      </w:r>
      <w:r w:rsidR="00FC3A64">
        <w:rPr>
          <w:rFonts w:hint="eastAsia"/>
        </w:rPr>
        <w:t>的表现</w:t>
      </w:r>
      <w:r>
        <w:rPr>
          <w:rFonts w:hint="eastAsia"/>
        </w:rPr>
        <w:t>，接下来我们将依据</w:t>
      </w:r>
      <w:r w:rsidR="005C5835">
        <w:rPr>
          <w:rFonts w:hint="eastAsia"/>
        </w:rPr>
        <w:t>这些观察，提出搜索经验模型。</w:t>
      </w:r>
    </w:p>
    <w:p w14:paraId="4D244292" w14:textId="26240E5B" w:rsidR="0031103F" w:rsidRDefault="0031103F" w:rsidP="00BA72B0">
      <w:pPr>
        <w:pStyle w:val="3"/>
      </w:pPr>
      <w:r>
        <w:rPr>
          <w:rFonts w:hint="eastAsia"/>
        </w:rPr>
        <w:t>3.1.2 搜索经验模型</w:t>
      </w:r>
    </w:p>
    <w:p w14:paraId="6C905091" w14:textId="5CB3831A" w:rsidR="00AD7922" w:rsidRDefault="00161EEC" w:rsidP="00C1406E">
      <w:r>
        <w:rPr>
          <w:rFonts w:hint="eastAsia"/>
        </w:rPr>
        <w:tab/>
      </w:r>
      <w:r w:rsidR="007757F5">
        <w:rPr>
          <w:rFonts w:hint="eastAsia"/>
        </w:rPr>
        <w:t>我们将用户在进行复杂搜索过程中的搜索经验定义为一个三元组E</w:t>
      </w:r>
      <w:r w:rsidR="007757F5">
        <w:t>&lt;</w:t>
      </w:r>
      <w:r w:rsidR="001E4E1C">
        <w:t>T</w:t>
      </w:r>
      <w:r w:rsidR="007757F5">
        <w:rPr>
          <w:rFonts w:hint="eastAsia"/>
        </w:rPr>
        <w:t>E</w:t>
      </w:r>
      <w:r w:rsidR="007757F5">
        <w:t>, C</w:t>
      </w:r>
      <w:r w:rsidR="007757F5">
        <w:rPr>
          <w:rFonts w:hint="eastAsia"/>
        </w:rPr>
        <w:t>E</w:t>
      </w:r>
      <w:r w:rsidR="007757F5">
        <w:t>, T</w:t>
      </w:r>
      <w:r w:rsidR="001E4E1C">
        <w:t>H</w:t>
      </w:r>
      <w:r w:rsidR="007757F5">
        <w:rPr>
          <w:rFonts w:hint="eastAsia"/>
        </w:rPr>
        <w:t>E</w:t>
      </w:r>
      <w:r w:rsidR="007757F5">
        <w:t>&gt;</w:t>
      </w:r>
      <w:r w:rsidR="00417114">
        <w:rPr>
          <w:rFonts w:hint="eastAsia"/>
        </w:rPr>
        <w:t>，</w:t>
      </w:r>
      <w:r w:rsidR="001E4E1C">
        <w:rPr>
          <w:rFonts w:hint="eastAsia"/>
        </w:rPr>
        <w:t>其中</w:t>
      </w:r>
      <w:r w:rsidR="0088012A">
        <w:rPr>
          <w:rFonts w:hint="eastAsia"/>
        </w:rPr>
        <w:t>T</w:t>
      </w:r>
      <w:r w:rsidR="001E4E1C">
        <w:rPr>
          <w:rFonts w:hint="eastAsia"/>
        </w:rPr>
        <w:t>E为时间</w:t>
      </w:r>
      <w:r w:rsidR="00BF5CC8">
        <w:rPr>
          <w:rFonts w:hint="eastAsia"/>
        </w:rPr>
        <w:t>经验</w:t>
      </w:r>
      <w:r w:rsidR="00D71A49">
        <w:rPr>
          <w:rFonts w:hint="eastAsia"/>
        </w:rPr>
        <w:t>，CE为因果经验，THE为主题经验。</w:t>
      </w:r>
      <w:r w:rsidR="00DE31FA">
        <w:rPr>
          <w:rFonts w:hint="eastAsia"/>
        </w:rPr>
        <w:t>时间经验为</w:t>
      </w:r>
      <w:r w:rsidR="00826C9A">
        <w:rPr>
          <w:rFonts w:hint="eastAsia"/>
        </w:rPr>
        <w:t>用户</w:t>
      </w:r>
      <w:r w:rsidR="00472A62">
        <w:rPr>
          <w:rFonts w:hint="eastAsia"/>
        </w:rPr>
        <w:t>在搜索过程中进行查询和点击的时间先后关系，</w:t>
      </w:r>
      <w:r w:rsidR="00CB1238">
        <w:rPr>
          <w:rFonts w:hint="eastAsia"/>
        </w:rPr>
        <w:t>即在所有用户进行的查询和点击中的任意两个所具有的时间先后关系。</w:t>
      </w:r>
      <w:r w:rsidR="00C928C4">
        <w:rPr>
          <w:rFonts w:hint="eastAsia"/>
        </w:rPr>
        <w:t>因果经验为用户在搜索过程中进行某个查询的原因。</w:t>
      </w:r>
      <w:r w:rsidR="00E91616">
        <w:rPr>
          <w:rFonts w:hint="eastAsia"/>
        </w:rPr>
        <w:t>主题经验为用户对复杂搜索任务所进行的子任务划分。</w:t>
      </w:r>
    </w:p>
    <w:p w14:paraId="0D911BDE" w14:textId="753C0D63" w:rsidR="005A1CF1" w:rsidRPr="001E4E1C" w:rsidRDefault="005A1CF1" w:rsidP="00C1406E">
      <w:r>
        <w:rPr>
          <w:rFonts w:hint="eastAsia"/>
        </w:rPr>
        <w:tab/>
      </w:r>
      <w:r w:rsidR="00462EED">
        <w:rPr>
          <w:rFonts w:hint="eastAsia"/>
        </w:rPr>
        <w:t>时间经验，因果经验，主题经验共同组成了用户在探索式搜索过程中的搜索经验模型，但是这三种用户的搜索经验都无法直观地观测到或是直接进行衡量。为了解决这一问题，我们考虑使用某种侧面的评价标准，来衡量用户的搜索经验。</w:t>
      </w:r>
      <w:r w:rsidR="00005941">
        <w:rPr>
          <w:rFonts w:hint="eastAsia"/>
        </w:rPr>
        <w:t>我们提出一种合理的推断：如果用户在搜索过程中产生了搜索经验E</w:t>
      </w:r>
      <w:r w:rsidR="00005941">
        <w:t>&lt;TE, CE, THE&gt;</w:t>
      </w:r>
      <w:r w:rsidR="00005941">
        <w:rPr>
          <w:rFonts w:hint="eastAsia"/>
        </w:rPr>
        <w:t>，并且某种日志形式能够记录这种搜索经验，那么用户在依据这种日志形式回忆自己的搜索过程时</w:t>
      </w:r>
      <w:r w:rsidR="005D0278">
        <w:rPr>
          <w:rFonts w:hint="eastAsia"/>
        </w:rPr>
        <w:t>，一定能够分别满足时间一致性，因果一致性，主题一致性。</w:t>
      </w:r>
      <w:r w:rsidR="00FC47AF">
        <w:rPr>
          <w:rFonts w:hint="eastAsia"/>
        </w:rPr>
        <w:t>这三种一致性的概念由</w:t>
      </w:r>
      <w:proofErr w:type="spellStart"/>
      <w:r w:rsidR="00FC47AF">
        <w:t>Haberma</w:t>
      </w:r>
      <w:r w:rsidR="00FC47AF">
        <w:rPr>
          <w:rFonts w:hint="eastAsia"/>
        </w:rPr>
        <w:t>s</w:t>
      </w:r>
      <w:proofErr w:type="spellEnd"/>
      <w:r w:rsidR="00FC47AF">
        <w:rPr>
          <w:rFonts w:hint="eastAsia"/>
        </w:rPr>
        <w:t>等人</w:t>
      </w:r>
      <w:r w:rsidR="00FC47AF">
        <w:rPr>
          <w:rFonts w:hint="eastAsia"/>
          <w:lang w:val="en-GB"/>
        </w:rPr>
        <w:t>在2000年</w:t>
      </w:r>
      <w:r w:rsidR="00FC47AF" w:rsidRPr="00D36D70">
        <w:rPr>
          <w:rFonts w:hint="eastAsia"/>
        </w:rPr>
        <w:t>提出</w:t>
      </w:r>
      <w:r w:rsidR="00FC47AF">
        <w:rPr>
          <w:rFonts w:hint="eastAsia"/>
        </w:rPr>
        <w:t>，他们指出，</w:t>
      </w:r>
      <w:r w:rsidR="00FC47AF" w:rsidRPr="00D36D70">
        <w:rPr>
          <w:rFonts w:hint="eastAsia"/>
        </w:rPr>
        <w:t>好的回想应当具有</w:t>
      </w:r>
      <w:r w:rsidR="00FC47AF">
        <w:rPr>
          <w:rFonts w:hint="eastAsia"/>
        </w:rPr>
        <w:t>这</w:t>
      </w:r>
      <w:r w:rsidR="00FC47AF" w:rsidRPr="00D36D70">
        <w:rPr>
          <w:rFonts w:hint="eastAsia"/>
        </w:rPr>
        <w:t>三</w:t>
      </w:r>
      <w:r w:rsidR="00FC47AF">
        <w:rPr>
          <w:rFonts w:hint="eastAsia"/>
        </w:rPr>
        <w:t>种</w:t>
      </w:r>
      <w:r w:rsidR="00FC47AF" w:rsidRPr="00D36D70">
        <w:rPr>
          <w:rFonts w:hint="eastAsia"/>
        </w:rPr>
        <w:t>性质。</w:t>
      </w:r>
      <w:r w:rsidR="00125F06">
        <w:rPr>
          <w:rFonts w:hint="eastAsia"/>
        </w:rPr>
        <w:t>其中时间一致性指用户的能够准确回忆起</w:t>
      </w:r>
      <w:r w:rsidR="008558F3">
        <w:rPr>
          <w:rFonts w:hint="eastAsia"/>
        </w:rPr>
        <w:t>自己在搜索过程中</w:t>
      </w:r>
      <w:r w:rsidR="00125F06">
        <w:rPr>
          <w:rFonts w:hint="eastAsia"/>
        </w:rPr>
        <w:t>查询与点击的先后顺序。</w:t>
      </w:r>
      <w:r w:rsidR="00CA3DC1">
        <w:rPr>
          <w:rFonts w:hint="eastAsia"/>
        </w:rPr>
        <w:t>因果一致性指用户能够准确回忆起搜索中的某个查询的查询动机。</w:t>
      </w:r>
      <w:r w:rsidR="00531647">
        <w:rPr>
          <w:rFonts w:hint="eastAsia"/>
        </w:rPr>
        <w:t>主题一致性指用户能够合理地对任务进行子任务划分</w:t>
      </w:r>
      <w:r w:rsidR="00567A66">
        <w:rPr>
          <w:rFonts w:hint="eastAsia"/>
        </w:rPr>
        <w:t>，以及对搜索过程中的某一个阶段，能够判断其</w:t>
      </w:r>
      <w:r w:rsidR="006B4BD4">
        <w:rPr>
          <w:rFonts w:hint="eastAsia"/>
        </w:rPr>
        <w:t>中的查询与点击</w:t>
      </w:r>
      <w:r w:rsidR="00FD25BA">
        <w:rPr>
          <w:rFonts w:hint="eastAsia"/>
        </w:rPr>
        <w:t>分别</w:t>
      </w:r>
      <w:r w:rsidR="00567A66">
        <w:rPr>
          <w:rFonts w:hint="eastAsia"/>
        </w:rPr>
        <w:t>属于哪些子任务</w:t>
      </w:r>
      <w:r w:rsidR="00531647">
        <w:rPr>
          <w:rFonts w:hint="eastAsia"/>
        </w:rPr>
        <w:t>。</w:t>
      </w:r>
      <w:r w:rsidR="005540D6">
        <w:rPr>
          <w:rFonts w:hint="eastAsia"/>
        </w:rPr>
        <w:t>这三种一致性与搜索经验模型中的TE</w:t>
      </w:r>
      <w:r w:rsidR="005540D6">
        <w:t>, CE, THE</w:t>
      </w:r>
      <w:r w:rsidR="005540D6">
        <w:rPr>
          <w:rFonts w:hint="eastAsia"/>
        </w:rPr>
        <w:t>相对应。</w:t>
      </w:r>
      <w:r w:rsidR="00F2218F">
        <w:rPr>
          <w:rFonts w:hint="eastAsia"/>
        </w:rPr>
        <w:t>如果某种搜索日志</w:t>
      </w:r>
      <w:r w:rsidR="005540D6">
        <w:rPr>
          <w:rFonts w:hint="eastAsia"/>
        </w:rPr>
        <w:t>形式能够</w:t>
      </w:r>
      <w:r w:rsidR="00B06342">
        <w:rPr>
          <w:rFonts w:hint="eastAsia"/>
        </w:rPr>
        <w:t>很好地</w:t>
      </w:r>
      <w:r w:rsidR="005540D6">
        <w:rPr>
          <w:rFonts w:hint="eastAsia"/>
        </w:rPr>
        <w:t>帮助用户记录</w:t>
      </w:r>
      <w:r w:rsidR="00B06342">
        <w:rPr>
          <w:rFonts w:hint="eastAsia"/>
        </w:rPr>
        <w:t>搜素经验E</w:t>
      </w:r>
      <w:r w:rsidR="00B06342">
        <w:t>&lt;TE, CE, THE&gt;</w:t>
      </w:r>
      <w:r w:rsidR="00B06342">
        <w:rPr>
          <w:rFonts w:hint="eastAsia"/>
        </w:rPr>
        <w:t>，那么用户在依据这种搜索日志进行搜索过程回想时一定能够获得更好的</w:t>
      </w:r>
      <w:r w:rsidR="006A51F0">
        <w:rPr>
          <w:rFonts w:hint="eastAsia"/>
        </w:rPr>
        <w:t>时间一致性，因果一致性以及主题一致性，反之，如果一种搜索日志形式不能很好地记录用户的搜索经验，那么用户在依据这种搜索日志形式进行</w:t>
      </w:r>
      <w:r w:rsidR="000C780D">
        <w:rPr>
          <w:rFonts w:hint="eastAsia"/>
        </w:rPr>
        <w:t>搜索过程的回想时一定不能获得很好的时间一致性，因果一致性和主题一致性。</w:t>
      </w:r>
    </w:p>
    <w:p w14:paraId="32E8CBEE" w14:textId="55062369" w:rsidR="00C1406E" w:rsidRDefault="00C1406E" w:rsidP="00C1406E">
      <w:pPr>
        <w:pStyle w:val="2"/>
      </w:pPr>
      <w:r>
        <w:rPr>
          <w:rFonts w:hint="eastAsia"/>
        </w:rPr>
        <w:t>3.2 实验</w:t>
      </w:r>
    </w:p>
    <w:p w14:paraId="1904F51A" w14:textId="77777777" w:rsidR="00C1406E" w:rsidRPr="008E6196" w:rsidRDefault="00C1406E" w:rsidP="00C1406E"/>
    <w:sectPr w:rsidR="00C1406E" w:rsidRPr="008E6196" w:rsidSect="00A97FB4">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Yin Zhang" w:date="2017-07-15T12:35:00Z" w:initials="YZ">
    <w:p w14:paraId="13EE45C9" w14:textId="5CBA35F2" w:rsidR="003744DE" w:rsidRDefault="003744DE">
      <w:pPr>
        <w:pStyle w:val="a8"/>
        <w:rPr>
          <w:rFonts w:hint="eastAsia"/>
        </w:rPr>
      </w:pPr>
      <w:r>
        <w:rPr>
          <w:rStyle w:val="a7"/>
        </w:rPr>
        <w:annotationRef/>
      </w:r>
      <w:r>
        <w:rPr>
          <w:rFonts w:hint="eastAsia"/>
        </w:rPr>
        <w:t>用于。。。。的时间树理论。</w:t>
      </w:r>
    </w:p>
  </w:comment>
  <w:comment w:id="24" w:author="Yin Zhang" w:date="2017-07-15T12:35:00Z" w:initials="YZ">
    <w:p w14:paraId="6EB47C33" w14:textId="7F865B2B" w:rsidR="003744DE" w:rsidRDefault="003744DE">
      <w:pPr>
        <w:pStyle w:val="a8"/>
        <w:rPr>
          <w:rFonts w:hint="eastAsia"/>
        </w:rPr>
      </w:pPr>
      <w:r>
        <w:rPr>
          <w:rStyle w:val="a7"/>
        </w:rPr>
        <w:annotationRef/>
      </w:r>
      <w:r>
        <w:rPr>
          <w:rFonts w:hint="eastAsia"/>
        </w:rPr>
        <w:t>时序溯源树</w:t>
      </w:r>
    </w:p>
  </w:comment>
  <w:comment w:id="28" w:author="Yin Zhang" w:date="2017-07-15T12:37:00Z" w:initials="YZ">
    <w:p w14:paraId="7A57E434" w14:textId="776663F2" w:rsidR="003647FA" w:rsidRDefault="003647FA">
      <w:pPr>
        <w:pStyle w:val="a8"/>
        <w:rPr>
          <w:rFonts w:hint="eastAsia"/>
        </w:rPr>
      </w:pPr>
      <w:r>
        <w:rPr>
          <w:rStyle w:val="a7"/>
        </w:rPr>
        <w:annotationRef/>
      </w:r>
      <w:r>
        <w:rPr>
          <w:rFonts w:hint="eastAsia"/>
        </w:rPr>
        <w:t>画示意图</w:t>
      </w:r>
    </w:p>
  </w:comment>
  <w:comment w:id="29" w:author="Yin Zhang" w:date="2017-07-15T12:38:00Z" w:initials="YZ">
    <w:p w14:paraId="38A8CF35" w14:textId="240E998E" w:rsidR="00387EAB" w:rsidRDefault="00387EAB">
      <w:pPr>
        <w:pStyle w:val="a8"/>
        <w:rPr>
          <w:rFonts w:hint="eastAsia"/>
        </w:rPr>
      </w:pPr>
      <w:r>
        <w:rPr>
          <w:rStyle w:val="a7"/>
        </w:rPr>
        <w:annotationRef/>
      </w:r>
      <w:r>
        <w:rPr>
          <w:rFonts w:hint="eastAsia"/>
        </w:rPr>
        <w:t>分辨？</w:t>
      </w:r>
    </w:p>
  </w:comment>
  <w:comment w:id="32" w:author="Yin Zhang" w:date="2017-07-15T12:39:00Z" w:initials="YZ">
    <w:p w14:paraId="425901DA" w14:textId="4764B6EB" w:rsidR="00387EAB" w:rsidRDefault="00387EAB">
      <w:pPr>
        <w:pStyle w:val="a8"/>
        <w:rPr>
          <w:rFonts w:hint="eastAsia"/>
        </w:rPr>
      </w:pPr>
      <w:r>
        <w:rPr>
          <w:rStyle w:val="a7"/>
        </w:rPr>
        <w:annotationRef/>
      </w:r>
      <w:r>
        <w:rPr>
          <w:rFonts w:hint="eastAsia"/>
        </w:rPr>
        <w:t>描述现象</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EE45C9" w15:done="0"/>
  <w15:commentEx w15:paraId="6EB47C33" w15:done="0"/>
  <w15:commentEx w15:paraId="7A57E434" w15:done="0"/>
  <w15:commentEx w15:paraId="38A8CF35" w15:done="0"/>
  <w15:commentEx w15:paraId="425901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FA"/>
    <w:rsid w:val="00005941"/>
    <w:rsid w:val="00032A65"/>
    <w:rsid w:val="00074E84"/>
    <w:rsid w:val="000940A5"/>
    <w:rsid w:val="000B5F52"/>
    <w:rsid w:val="000C25FA"/>
    <w:rsid w:val="000C780D"/>
    <w:rsid w:val="000E315D"/>
    <w:rsid w:val="000E50B1"/>
    <w:rsid w:val="00103BCA"/>
    <w:rsid w:val="00125F06"/>
    <w:rsid w:val="00161EEC"/>
    <w:rsid w:val="00172A1A"/>
    <w:rsid w:val="0018543E"/>
    <w:rsid w:val="001A1411"/>
    <w:rsid w:val="001B55A4"/>
    <w:rsid w:val="001D7A53"/>
    <w:rsid w:val="001E4E1C"/>
    <w:rsid w:val="001F240E"/>
    <w:rsid w:val="001F2E62"/>
    <w:rsid w:val="001F4658"/>
    <w:rsid w:val="001F4FAD"/>
    <w:rsid w:val="002113F8"/>
    <w:rsid w:val="002A720C"/>
    <w:rsid w:val="0031103F"/>
    <w:rsid w:val="00315534"/>
    <w:rsid w:val="00327C0C"/>
    <w:rsid w:val="00342BDA"/>
    <w:rsid w:val="0034620C"/>
    <w:rsid w:val="00353B85"/>
    <w:rsid w:val="003647FA"/>
    <w:rsid w:val="003744DE"/>
    <w:rsid w:val="00387EAB"/>
    <w:rsid w:val="003C0E5D"/>
    <w:rsid w:val="003D15AD"/>
    <w:rsid w:val="003D3052"/>
    <w:rsid w:val="003E7D1C"/>
    <w:rsid w:val="00417114"/>
    <w:rsid w:val="00422F72"/>
    <w:rsid w:val="00430E4C"/>
    <w:rsid w:val="004579CD"/>
    <w:rsid w:val="00462EED"/>
    <w:rsid w:val="00472A62"/>
    <w:rsid w:val="0047774B"/>
    <w:rsid w:val="00485DCF"/>
    <w:rsid w:val="004A021E"/>
    <w:rsid w:val="004B4134"/>
    <w:rsid w:val="004F27F8"/>
    <w:rsid w:val="004F7504"/>
    <w:rsid w:val="00513661"/>
    <w:rsid w:val="00526C0C"/>
    <w:rsid w:val="00531647"/>
    <w:rsid w:val="005442A5"/>
    <w:rsid w:val="005540D6"/>
    <w:rsid w:val="00567A66"/>
    <w:rsid w:val="00585EC9"/>
    <w:rsid w:val="00586136"/>
    <w:rsid w:val="005A1CF1"/>
    <w:rsid w:val="005B7EE2"/>
    <w:rsid w:val="005C5835"/>
    <w:rsid w:val="005D0278"/>
    <w:rsid w:val="005D70A6"/>
    <w:rsid w:val="005E26FF"/>
    <w:rsid w:val="005F3A72"/>
    <w:rsid w:val="00603A03"/>
    <w:rsid w:val="00604177"/>
    <w:rsid w:val="00680AB7"/>
    <w:rsid w:val="006842B7"/>
    <w:rsid w:val="00694A06"/>
    <w:rsid w:val="006A51F0"/>
    <w:rsid w:val="006B4BD4"/>
    <w:rsid w:val="006E3239"/>
    <w:rsid w:val="006F3FE3"/>
    <w:rsid w:val="00720B8B"/>
    <w:rsid w:val="007226BD"/>
    <w:rsid w:val="00731778"/>
    <w:rsid w:val="00751860"/>
    <w:rsid w:val="0075788A"/>
    <w:rsid w:val="00765ED7"/>
    <w:rsid w:val="007757F5"/>
    <w:rsid w:val="008027EB"/>
    <w:rsid w:val="00814300"/>
    <w:rsid w:val="00826C9A"/>
    <w:rsid w:val="00840BF3"/>
    <w:rsid w:val="00852F84"/>
    <w:rsid w:val="008558F3"/>
    <w:rsid w:val="0086299A"/>
    <w:rsid w:val="0088012A"/>
    <w:rsid w:val="008B126E"/>
    <w:rsid w:val="008E4176"/>
    <w:rsid w:val="008E6196"/>
    <w:rsid w:val="008F522D"/>
    <w:rsid w:val="008F75AD"/>
    <w:rsid w:val="0091660E"/>
    <w:rsid w:val="00924D44"/>
    <w:rsid w:val="00943BD5"/>
    <w:rsid w:val="00944106"/>
    <w:rsid w:val="00957269"/>
    <w:rsid w:val="00990BE7"/>
    <w:rsid w:val="009937DE"/>
    <w:rsid w:val="009D108E"/>
    <w:rsid w:val="00A12A91"/>
    <w:rsid w:val="00A167FD"/>
    <w:rsid w:val="00A267C6"/>
    <w:rsid w:val="00A361EA"/>
    <w:rsid w:val="00A40289"/>
    <w:rsid w:val="00A42874"/>
    <w:rsid w:val="00A50FFD"/>
    <w:rsid w:val="00A97FB4"/>
    <w:rsid w:val="00AA7491"/>
    <w:rsid w:val="00AD7922"/>
    <w:rsid w:val="00AF4075"/>
    <w:rsid w:val="00B06342"/>
    <w:rsid w:val="00B17529"/>
    <w:rsid w:val="00B4146A"/>
    <w:rsid w:val="00B7081A"/>
    <w:rsid w:val="00BA1514"/>
    <w:rsid w:val="00BA72B0"/>
    <w:rsid w:val="00BF5CC8"/>
    <w:rsid w:val="00C07F48"/>
    <w:rsid w:val="00C1406E"/>
    <w:rsid w:val="00C1458B"/>
    <w:rsid w:val="00C26916"/>
    <w:rsid w:val="00C40420"/>
    <w:rsid w:val="00C4576F"/>
    <w:rsid w:val="00C8005E"/>
    <w:rsid w:val="00C928C4"/>
    <w:rsid w:val="00CA0928"/>
    <w:rsid w:val="00CA3DC1"/>
    <w:rsid w:val="00CB1238"/>
    <w:rsid w:val="00D26BFC"/>
    <w:rsid w:val="00D350F8"/>
    <w:rsid w:val="00D47020"/>
    <w:rsid w:val="00D71A49"/>
    <w:rsid w:val="00D7367B"/>
    <w:rsid w:val="00D84DCC"/>
    <w:rsid w:val="00DA237A"/>
    <w:rsid w:val="00DB2A18"/>
    <w:rsid w:val="00DD0CD1"/>
    <w:rsid w:val="00DE31FA"/>
    <w:rsid w:val="00E01816"/>
    <w:rsid w:val="00E31E4C"/>
    <w:rsid w:val="00E43D83"/>
    <w:rsid w:val="00E91616"/>
    <w:rsid w:val="00F2218F"/>
    <w:rsid w:val="00F47204"/>
    <w:rsid w:val="00F55A88"/>
    <w:rsid w:val="00F72C4C"/>
    <w:rsid w:val="00F8401C"/>
    <w:rsid w:val="00F96064"/>
    <w:rsid w:val="00FA2C82"/>
    <w:rsid w:val="00FA7FA3"/>
    <w:rsid w:val="00FB0434"/>
    <w:rsid w:val="00FC3A64"/>
    <w:rsid w:val="00FC47AF"/>
    <w:rsid w:val="00FD25BA"/>
    <w:rsid w:val="00FE53D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2E1C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5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72B0"/>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C25FA"/>
    <w:rPr>
      <w:b/>
      <w:bCs/>
      <w:kern w:val="44"/>
      <w:sz w:val="44"/>
      <w:szCs w:val="44"/>
    </w:rPr>
  </w:style>
  <w:style w:type="character" w:customStyle="1" w:styleId="20">
    <w:name w:val="标题 2字符"/>
    <w:basedOn w:val="a0"/>
    <w:link w:val="2"/>
    <w:uiPriority w:val="9"/>
    <w:rsid w:val="00C1406E"/>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8F522D"/>
    <w:pPr>
      <w:ind w:leftChars="2500" w:left="100"/>
    </w:pPr>
  </w:style>
  <w:style w:type="character" w:customStyle="1" w:styleId="a4">
    <w:name w:val="日期字符"/>
    <w:basedOn w:val="a0"/>
    <w:link w:val="a3"/>
    <w:uiPriority w:val="99"/>
    <w:semiHidden/>
    <w:rsid w:val="008F522D"/>
  </w:style>
  <w:style w:type="character" w:customStyle="1" w:styleId="30">
    <w:name w:val="标题 3字符"/>
    <w:basedOn w:val="a0"/>
    <w:link w:val="3"/>
    <w:uiPriority w:val="9"/>
    <w:rsid w:val="00BA72B0"/>
    <w:rPr>
      <w:bCs/>
      <w:sz w:val="30"/>
      <w:szCs w:val="32"/>
    </w:rPr>
  </w:style>
  <w:style w:type="paragraph" w:styleId="a5">
    <w:name w:val="Balloon Text"/>
    <w:basedOn w:val="a"/>
    <w:link w:val="a6"/>
    <w:uiPriority w:val="99"/>
    <w:semiHidden/>
    <w:unhideWhenUsed/>
    <w:rsid w:val="000940A5"/>
    <w:rPr>
      <w:rFonts w:ascii="宋体" w:eastAsia="宋体"/>
      <w:sz w:val="18"/>
      <w:szCs w:val="18"/>
    </w:rPr>
  </w:style>
  <w:style w:type="character" w:customStyle="1" w:styleId="a6">
    <w:name w:val="批注框文本字符"/>
    <w:basedOn w:val="a0"/>
    <w:link w:val="a5"/>
    <w:uiPriority w:val="99"/>
    <w:semiHidden/>
    <w:rsid w:val="000940A5"/>
    <w:rPr>
      <w:rFonts w:ascii="宋体" w:eastAsia="宋体"/>
      <w:sz w:val="18"/>
      <w:szCs w:val="18"/>
    </w:rPr>
  </w:style>
  <w:style w:type="character" w:styleId="a7">
    <w:name w:val="annotation reference"/>
    <w:basedOn w:val="a0"/>
    <w:uiPriority w:val="99"/>
    <w:semiHidden/>
    <w:unhideWhenUsed/>
    <w:rsid w:val="003744DE"/>
    <w:rPr>
      <w:sz w:val="21"/>
      <w:szCs w:val="21"/>
    </w:rPr>
  </w:style>
  <w:style w:type="paragraph" w:styleId="a8">
    <w:name w:val="annotation text"/>
    <w:basedOn w:val="a"/>
    <w:link w:val="a9"/>
    <w:uiPriority w:val="99"/>
    <w:semiHidden/>
    <w:unhideWhenUsed/>
    <w:rsid w:val="003744DE"/>
    <w:pPr>
      <w:jc w:val="left"/>
    </w:pPr>
  </w:style>
  <w:style w:type="character" w:customStyle="1" w:styleId="a9">
    <w:name w:val="批注文字字符"/>
    <w:basedOn w:val="a0"/>
    <w:link w:val="a8"/>
    <w:uiPriority w:val="99"/>
    <w:semiHidden/>
    <w:rsid w:val="003744DE"/>
  </w:style>
  <w:style w:type="paragraph" w:styleId="aa">
    <w:name w:val="annotation subject"/>
    <w:basedOn w:val="a8"/>
    <w:next w:val="a8"/>
    <w:link w:val="ab"/>
    <w:uiPriority w:val="99"/>
    <w:semiHidden/>
    <w:unhideWhenUsed/>
    <w:rsid w:val="003744DE"/>
    <w:rPr>
      <w:b/>
      <w:bCs/>
    </w:rPr>
  </w:style>
  <w:style w:type="character" w:customStyle="1" w:styleId="ab">
    <w:name w:val="批注主题字符"/>
    <w:basedOn w:val="a9"/>
    <w:link w:val="aa"/>
    <w:uiPriority w:val="99"/>
    <w:semiHidden/>
    <w:rsid w:val="00374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431</Words>
  <Characters>2463</Characters>
  <Application>Microsoft Macintosh Word</Application>
  <DocSecurity>0</DocSecurity>
  <Lines>20</Lines>
  <Paragraphs>5</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第三章</vt:lpstr>
      <vt:lpstr>    3.1 搜索经验模型</vt:lpstr>
      <vt:lpstr>        3.1.1 用户学习</vt:lpstr>
      <vt:lpstr>        3.1.2 搜索经验模型</vt:lpstr>
      <vt:lpstr>    3.2 实验</vt:lpstr>
    </vt:vector>
  </TitlesOfParts>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liu</dc:creator>
  <cp:keywords/>
  <dc:description/>
  <cp:lastModifiedBy>Yin Zhang</cp:lastModifiedBy>
  <cp:revision>215</cp:revision>
  <dcterms:created xsi:type="dcterms:W3CDTF">2017-07-14T06:10:00Z</dcterms:created>
  <dcterms:modified xsi:type="dcterms:W3CDTF">2017-07-15T05:04:00Z</dcterms:modified>
</cp:coreProperties>
</file>